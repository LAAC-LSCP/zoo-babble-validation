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98BE" w14:textId="77777777" w:rsidR="007C6241" w:rsidRDefault="009D48DD">
      <w:pPr>
        <w:pStyle w:val="BodyA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  <w:lang w:val="fr-FR"/>
        </w:rPr>
        <w:t>JSLHR</w:t>
      </w:r>
      <w:r>
        <w:rPr>
          <w:rFonts w:ascii="Times New Roman" w:hAnsi="Times New Roman"/>
        </w:rPr>
        <w:t xml:space="preserve"> Editorial Board</w:t>
      </w:r>
    </w:p>
    <w:p w14:paraId="7B7BAD7A" w14:textId="77777777" w:rsidR="007C6241" w:rsidRDefault="009D48DD">
      <w:pPr>
        <w:pStyle w:val="BodyA"/>
        <w:spacing w:after="1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Paris, </w:t>
      </w:r>
      <w:proofErr w:type="spellStart"/>
      <w:r>
        <w:rPr>
          <w:rFonts w:ascii="Times New Roman" w:hAnsi="Times New Roman"/>
          <w:lang w:val="fr-FR"/>
        </w:rPr>
        <w:t>November</w:t>
      </w:r>
      <w:proofErr w:type="spellEnd"/>
      <w:r>
        <w:rPr>
          <w:rFonts w:ascii="Times New Roman" w:hAnsi="Times New Roman"/>
        </w:rPr>
        <w:t xml:space="preserve"> 3, 20</w:t>
      </w:r>
      <w:r>
        <w:rPr>
          <w:rFonts w:ascii="Times New Roman" w:hAnsi="Times New Roman"/>
          <w:lang w:val="fr-FR"/>
        </w:rPr>
        <w:t>20</w:t>
      </w:r>
    </w:p>
    <w:p w14:paraId="52BB1635" w14:textId="77777777" w:rsidR="007C6241" w:rsidRDefault="009D48DD">
      <w:pPr>
        <w:pStyle w:val="BodyA"/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Dear Editorial Staff,</w:t>
      </w:r>
    </w:p>
    <w:p w14:paraId="6E4FD6E1" w14:textId="2354F0DF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We are submitting a manuscript entitled </w:t>
      </w:r>
      <w:r>
        <w:rPr>
          <w:rFonts w:ascii="Times New Roman" w:hAnsi="Times New Roman"/>
          <w:i/>
          <w:iCs/>
        </w:rPr>
        <w:t>“</w:t>
      </w:r>
      <w:r>
        <w:rPr>
          <w:rFonts w:ascii="Times New Roman" w:hAnsi="Times New Roman"/>
          <w:b/>
          <w:bCs/>
          <w:i/>
          <w:iCs/>
        </w:rPr>
        <w:t xml:space="preserve">Describing vocalizations in young children: A big data approach through citizen science </w:t>
      </w:r>
      <w:commentRangeStart w:id="0"/>
      <w:r>
        <w:rPr>
          <w:rFonts w:ascii="Times New Roman" w:hAnsi="Times New Roman"/>
          <w:b/>
          <w:bCs/>
          <w:i/>
          <w:iCs/>
        </w:rPr>
        <w:t>annotation</w:t>
      </w:r>
      <w:commentRangeEnd w:id="0"/>
      <w:r w:rsidR="008C0C59">
        <w:rPr>
          <w:rStyle w:val="CommentReference"/>
          <w:rFonts w:ascii="Times New Roman" w:hAnsi="Times New Roman" w:cs="Times New Roman"/>
          <w:color w:val="auto"/>
        </w:rPr>
        <w:commentReference w:id="0"/>
      </w:r>
      <w:del w:id="1" w:author="Seidl, Amanda H" w:date="2020-11-02T08:42:00Z">
        <w:r w:rsidDel="008C0C59">
          <w:rPr>
            <w:rFonts w:ascii="Times New Roman" w:hAnsi="Times New Roman"/>
            <w:b/>
            <w:bCs/>
            <w:i/>
            <w:iCs/>
          </w:rPr>
          <w:delText>s</w:delText>
        </w:r>
      </w:del>
      <w:r>
        <w:rPr>
          <w:rFonts w:ascii="Times New Roman" w:hAnsi="Times New Roman"/>
          <w:b/>
          <w:bCs/>
          <w:i/>
          <w:iCs/>
        </w:rPr>
        <w:t>”</w:t>
      </w:r>
      <w:r>
        <w:rPr>
          <w:rFonts w:ascii="Times New Roman" w:hAnsi="Times New Roman"/>
          <w:b/>
          <w:bCs/>
          <w:i/>
          <w:iCs/>
        </w:rPr>
        <w:t xml:space="preserve">. </w:t>
      </w:r>
      <w:r>
        <w:rPr>
          <w:rFonts w:ascii="Times New Roman" w:hAnsi="Times New Roman"/>
        </w:rPr>
        <w:t xml:space="preserve">This paper would be an ideal fit for </w:t>
      </w:r>
      <w:r>
        <w:rPr>
          <w:rFonts w:ascii="Times New Roman" w:hAnsi="Times New Roman"/>
          <w:i/>
          <w:iCs/>
          <w:lang w:val="fr-FR"/>
        </w:rPr>
        <w:t>Journal of Speech</w:t>
      </w:r>
      <w:ins w:id="2" w:author="Seidl, Amanda H" w:date="2020-11-02T08:42:00Z">
        <w:r w:rsidR="008C0C59">
          <w:rPr>
            <w:rFonts w:ascii="Times New Roman" w:hAnsi="Times New Roman"/>
            <w:i/>
            <w:iCs/>
            <w:lang w:val="fr-FR"/>
          </w:rPr>
          <w:t>,</w:t>
        </w:r>
      </w:ins>
      <w:r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lang w:val="fr-FR"/>
        </w:rPr>
        <w:t>Language</w:t>
      </w:r>
      <w:proofErr w:type="spellEnd"/>
      <w:ins w:id="3" w:author="Seidl, Amanda H" w:date="2020-11-02T08:42:00Z">
        <w:r w:rsidR="008C0C59">
          <w:rPr>
            <w:rFonts w:ascii="Times New Roman" w:hAnsi="Times New Roman"/>
            <w:i/>
            <w:iCs/>
            <w:lang w:val="fr-FR"/>
          </w:rPr>
          <w:t>,</w:t>
        </w:r>
      </w:ins>
      <w:r>
        <w:rPr>
          <w:rFonts w:ascii="Times New Roman" w:hAnsi="Times New Roman"/>
          <w:i/>
          <w:iCs/>
          <w:lang w:val="fr-FR"/>
        </w:rPr>
        <w:t xml:space="preserve"> and </w:t>
      </w:r>
      <w:proofErr w:type="spellStart"/>
      <w:r>
        <w:rPr>
          <w:rFonts w:ascii="Times New Roman" w:hAnsi="Times New Roman"/>
          <w:i/>
          <w:iCs/>
          <w:lang w:val="fr-FR"/>
        </w:rPr>
        <w:t>Hearing</w:t>
      </w:r>
      <w:proofErr w:type="spellEnd"/>
      <w:r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lang w:val="fr-FR"/>
        </w:rPr>
        <w:t>Research</w:t>
      </w:r>
      <w:proofErr w:type="spellEnd"/>
      <w:r>
        <w:rPr>
          <w:rFonts w:ascii="Times New Roman" w:hAnsi="Times New Roman"/>
        </w:rPr>
        <w:t xml:space="preserve"> because it provides a unique evaluation of a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novel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approach</w:t>
      </w:r>
      <w:proofErr w:type="spellEnd"/>
      <w:r>
        <w:rPr>
          <w:rFonts w:ascii="Times New Roman" w:hAnsi="Times New Roman"/>
          <w:lang w:val="fr-FR"/>
        </w:rPr>
        <w:t xml:space="preserve"> to </w:t>
      </w:r>
      <w:proofErr w:type="spellStart"/>
      <w:r>
        <w:rPr>
          <w:rFonts w:ascii="Times New Roman" w:hAnsi="Times New Roman"/>
          <w:lang w:val="fr-FR"/>
        </w:rPr>
        <w:t>describing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young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children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  <w:lang w:val="fr-FR"/>
        </w:rPr>
        <w:t>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spontaneous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vocalizations</w:t>
      </w:r>
      <w:proofErr w:type="spellEnd"/>
      <w:r>
        <w:rPr>
          <w:rFonts w:ascii="Times New Roman" w:hAnsi="Times New Roman"/>
          <w:lang w:val="fr-FR"/>
        </w:rPr>
        <w:t xml:space="preserve">, as </w:t>
      </w:r>
      <w:proofErr w:type="spellStart"/>
      <w:r>
        <w:rPr>
          <w:rFonts w:ascii="Times New Roman" w:hAnsi="Times New Roman"/>
          <w:lang w:val="fr-FR"/>
        </w:rPr>
        <w:t>captured</w:t>
      </w:r>
      <w:proofErr w:type="spellEnd"/>
      <w:r>
        <w:rPr>
          <w:rFonts w:ascii="Times New Roman" w:hAnsi="Times New Roman"/>
          <w:lang w:val="fr-FR"/>
        </w:rPr>
        <w:t xml:space="preserve"> via </w:t>
      </w:r>
      <w:proofErr w:type="spellStart"/>
      <w:r>
        <w:rPr>
          <w:rFonts w:ascii="Times New Roman" w:hAnsi="Times New Roman"/>
          <w:lang w:val="fr-FR"/>
        </w:rPr>
        <w:t>daylong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recordings</w:t>
      </w:r>
      <w:proofErr w:type="spellEnd"/>
      <w:r>
        <w:rPr>
          <w:rFonts w:ascii="Times New Roman" w:hAnsi="Times New Roman"/>
          <w:lang w:val="fr-FR"/>
        </w:rPr>
        <w:t xml:space="preserve">. </w:t>
      </w:r>
      <w:r>
        <w:rPr>
          <w:rFonts w:ascii="Times New Roman" w:hAnsi="Times New Roman"/>
        </w:rPr>
        <w:t>Although such lon</w:t>
      </w:r>
      <w:r>
        <w:rPr>
          <w:rFonts w:ascii="Times New Roman" w:hAnsi="Times New Roman"/>
        </w:rPr>
        <w:t>g-form recordings are increasingly common, challenges remain with respect to how these data are handled, annotated, and analyzed.</w:t>
      </w:r>
      <w:r>
        <w:rPr>
          <w:rFonts w:ascii="Times New Roman" w:hAnsi="Times New Roman"/>
          <w:lang w:val="fr-FR"/>
        </w:rPr>
        <w:t xml:space="preserve"> </w:t>
      </w:r>
      <w:ins w:id="4" w:author="Seidl, Amanda H" w:date="2020-11-02T08:46:00Z">
        <w:r w:rsidR="008C0C59">
          <w:rPr>
            <w:rFonts w:ascii="Times New Roman" w:hAnsi="Times New Roman"/>
            <w:lang w:val="fr-FR"/>
          </w:rPr>
          <w:t>First, t</w:t>
        </w:r>
      </w:ins>
      <w:del w:id="5" w:author="Seidl, Amanda H" w:date="2020-11-02T08:46:00Z">
        <w:r w:rsidDel="008C0C59">
          <w:rPr>
            <w:rFonts w:ascii="Times New Roman" w:hAnsi="Times New Roman"/>
            <w:lang w:val="fr-FR"/>
          </w:rPr>
          <w:delText>T</w:delText>
        </w:r>
      </w:del>
      <w:r>
        <w:rPr>
          <w:rFonts w:ascii="Times New Roman" w:hAnsi="Times New Roman"/>
          <w:lang w:val="fr-FR"/>
        </w:rPr>
        <w:t xml:space="preserve">he </w:t>
      </w:r>
      <w:proofErr w:type="spellStart"/>
      <w:r>
        <w:rPr>
          <w:rFonts w:ascii="Times New Roman" w:hAnsi="Times New Roman"/>
          <w:lang w:val="fr-FR"/>
        </w:rPr>
        <w:t>sheer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scale</w:t>
      </w:r>
      <w:proofErr w:type="spellEnd"/>
      <w:r>
        <w:rPr>
          <w:rFonts w:ascii="Times New Roman" w:hAnsi="Times New Roman"/>
          <w:lang w:val="fr-FR"/>
        </w:rPr>
        <w:t xml:space="preserve"> of </w:t>
      </w:r>
      <w:ins w:id="6" w:author="Seidl, Amanda H" w:date="2020-11-02T08:46:00Z">
        <w:r w:rsidR="008C0C59">
          <w:rPr>
            <w:rFonts w:ascii="Times New Roman" w:hAnsi="Times New Roman"/>
            <w:lang w:val="fr-FR"/>
          </w:rPr>
          <w:t>long-</w:t>
        </w:r>
        <w:proofErr w:type="spellStart"/>
        <w:r w:rsidR="008C0C59">
          <w:rPr>
            <w:rFonts w:ascii="Times New Roman" w:hAnsi="Times New Roman"/>
            <w:lang w:val="fr-FR"/>
          </w:rPr>
          <w:t>form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</w:ins>
      <w:del w:id="7" w:author="Seidl, Amanda H" w:date="2020-11-02T08:46:00Z">
        <w:r w:rsidDel="008C0C59">
          <w:rPr>
            <w:rFonts w:ascii="Times New Roman" w:hAnsi="Times New Roman"/>
            <w:lang w:val="fr-FR"/>
          </w:rPr>
          <w:delText xml:space="preserve">the </w:delText>
        </w:r>
      </w:del>
      <w:r>
        <w:rPr>
          <w:rFonts w:ascii="Times New Roman" w:hAnsi="Times New Roman"/>
          <w:lang w:val="fr-FR"/>
        </w:rPr>
        <w:t xml:space="preserve">data </w:t>
      </w:r>
      <w:proofErr w:type="spellStart"/>
      <w:r>
        <w:rPr>
          <w:rFonts w:ascii="Times New Roman" w:hAnsi="Times New Roman"/>
          <w:lang w:val="fr-FR"/>
        </w:rPr>
        <w:t>means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that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ins w:id="8" w:author="Seidl, Amanda H" w:date="2020-11-02T08:44:00Z">
        <w:r w:rsidR="008C0C59">
          <w:rPr>
            <w:rFonts w:ascii="Times New Roman" w:hAnsi="Times New Roman"/>
            <w:lang w:val="fr-FR"/>
          </w:rPr>
          <w:t>annotating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and </w:t>
        </w:r>
      </w:ins>
      <w:proofErr w:type="spellStart"/>
      <w:r>
        <w:rPr>
          <w:rFonts w:ascii="Times New Roman" w:hAnsi="Times New Roman"/>
          <w:lang w:val="fr-FR"/>
        </w:rPr>
        <w:t>describing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children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  <w:lang w:val="fr-FR"/>
        </w:rPr>
        <w:t>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requires</w:t>
      </w:r>
      <w:proofErr w:type="spellEnd"/>
      <w:r>
        <w:rPr>
          <w:rFonts w:ascii="Times New Roman" w:hAnsi="Times New Roman"/>
          <w:lang w:val="fr-FR"/>
        </w:rPr>
        <w:t xml:space="preserve"> a </w:t>
      </w:r>
      <w:proofErr w:type="spellStart"/>
      <w:r>
        <w:rPr>
          <w:rFonts w:ascii="Times New Roman" w:hAnsi="Times New Roman"/>
          <w:lang w:val="fr-FR"/>
        </w:rPr>
        <w:t>great</w:t>
      </w:r>
      <w:proofErr w:type="spellEnd"/>
      <w:r>
        <w:rPr>
          <w:rFonts w:ascii="Times New Roman" w:hAnsi="Times New Roman"/>
          <w:lang w:val="fr-FR"/>
        </w:rPr>
        <w:t xml:space="preserve"> deal of time. </w:t>
      </w:r>
      <w:del w:id="9" w:author="Seidl, Amanda H" w:date="2020-11-02T08:46:00Z">
        <w:r w:rsidDel="008C0C59">
          <w:rPr>
            <w:rFonts w:ascii="Times New Roman" w:hAnsi="Times New Roman"/>
            <w:lang w:val="fr-FR"/>
          </w:rPr>
          <w:delText>Moreover</w:delText>
        </w:r>
      </w:del>
      <w:ins w:id="10" w:author="Seidl, Amanda H" w:date="2020-11-02T08:46:00Z">
        <w:r w:rsidR="008C0C59">
          <w:rPr>
            <w:rFonts w:ascii="Times New Roman" w:hAnsi="Times New Roman"/>
            <w:lang w:val="fr-FR"/>
          </w:rPr>
          <w:t>Second</w:t>
        </w:r>
      </w:ins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typical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as</w:t>
      </w:r>
      <w:r>
        <w:rPr>
          <w:rFonts w:ascii="Times New Roman" w:hAnsi="Times New Roman"/>
          <w:lang w:val="fr-FR"/>
        </w:rPr>
        <w:t>sessment</w:t>
      </w:r>
      <w:proofErr w:type="spellEnd"/>
      <w:del w:id="11" w:author="Seidl, Amanda H" w:date="2020-11-02T08:46:00Z">
        <w:r w:rsidDel="008C0C59">
          <w:rPr>
            <w:rFonts w:ascii="Times New Roman" w:hAnsi="Times New Roman"/>
            <w:lang w:val="fr-FR"/>
          </w:rPr>
          <w:delText>s</w:delText>
        </w:r>
      </w:del>
      <w:r>
        <w:rPr>
          <w:rFonts w:ascii="Times New Roman" w:hAnsi="Times New Roman"/>
          <w:lang w:val="fr-FR"/>
        </w:rPr>
        <w:t xml:space="preserve"> </w:t>
      </w:r>
      <w:ins w:id="12" w:author="Seidl, Amanda H" w:date="2020-11-02T08:44:00Z">
        <w:r w:rsidR="008C0C59">
          <w:rPr>
            <w:rFonts w:ascii="Times New Roman" w:hAnsi="Times New Roman"/>
            <w:lang w:val="fr-FR"/>
          </w:rPr>
          <w:t xml:space="preserve">of </w:t>
        </w:r>
      </w:ins>
      <w:ins w:id="13" w:author="Seidl, Amanda H" w:date="2020-11-02T08:50:00Z">
        <w:r w:rsidR="008C0C59">
          <w:rPr>
            <w:rFonts w:ascii="Times New Roman" w:hAnsi="Times New Roman"/>
            <w:lang w:val="fr-FR"/>
          </w:rPr>
          <w:t>vocal</w:t>
        </w:r>
      </w:ins>
      <w:ins w:id="14" w:author="Seidl, Amanda H" w:date="2020-11-02T08:44:00Z">
        <w:r w:rsidR="008C0C59">
          <w:rPr>
            <w:rFonts w:ascii="Times New Roman" w:hAnsi="Times New Roman"/>
            <w:lang w:val="fr-FR"/>
          </w:rPr>
          <w:t xml:space="preserve"> </w:t>
        </w:r>
        <w:proofErr w:type="spellStart"/>
        <w:r w:rsidR="008C0C59">
          <w:rPr>
            <w:rFonts w:ascii="Times New Roman" w:hAnsi="Times New Roman"/>
            <w:lang w:val="fr-FR"/>
          </w:rPr>
          <w:t>development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in </w:t>
        </w:r>
        <w:proofErr w:type="spellStart"/>
        <w:r w:rsidR="008C0C59">
          <w:rPr>
            <w:rFonts w:ascii="Times New Roman" w:hAnsi="Times New Roman"/>
            <w:lang w:val="fr-FR"/>
          </w:rPr>
          <w:t>young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  <w:proofErr w:type="spellStart"/>
        <w:r w:rsidR="008C0C59">
          <w:rPr>
            <w:rFonts w:ascii="Times New Roman" w:hAnsi="Times New Roman"/>
            <w:lang w:val="fr-FR"/>
          </w:rPr>
          <w:t>ch</w:t>
        </w:r>
      </w:ins>
      <w:ins w:id="15" w:author="Seidl, Amanda H" w:date="2020-11-02T08:45:00Z">
        <w:r w:rsidR="008C0C59">
          <w:rPr>
            <w:rFonts w:ascii="Times New Roman" w:hAnsi="Times New Roman"/>
            <w:lang w:val="fr-FR"/>
          </w:rPr>
          <w:t>ildren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</w:ins>
      <w:r>
        <w:rPr>
          <w:rFonts w:ascii="Times New Roman" w:hAnsi="Times New Roman"/>
          <w:lang w:val="fr-FR"/>
        </w:rPr>
        <w:t>rel</w:t>
      </w:r>
      <w:ins w:id="16" w:author="Seidl, Amanda H" w:date="2020-11-02T08:46:00Z">
        <w:r w:rsidR="008C0C59">
          <w:rPr>
            <w:rFonts w:ascii="Times New Roman" w:hAnsi="Times New Roman"/>
            <w:lang w:val="fr-FR"/>
          </w:rPr>
          <w:t>ies</w:t>
        </w:r>
      </w:ins>
      <w:del w:id="17" w:author="Seidl, Amanda H" w:date="2020-11-02T08:46:00Z">
        <w:r w:rsidDel="008C0C59">
          <w:rPr>
            <w:rFonts w:ascii="Times New Roman" w:hAnsi="Times New Roman"/>
            <w:lang w:val="fr-FR"/>
          </w:rPr>
          <w:delText>y</w:delText>
        </w:r>
      </w:del>
      <w:r>
        <w:rPr>
          <w:rFonts w:ascii="Times New Roman" w:hAnsi="Times New Roman"/>
          <w:lang w:val="fr-FR"/>
        </w:rPr>
        <w:t xml:space="preserve"> on </w:t>
      </w:r>
      <w:proofErr w:type="spellStart"/>
      <w:r>
        <w:rPr>
          <w:rFonts w:ascii="Times New Roman" w:hAnsi="Times New Roman"/>
          <w:lang w:val="fr-FR"/>
        </w:rPr>
        <w:t>annotators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receiving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considerable</w:t>
      </w:r>
      <w:proofErr w:type="spellEnd"/>
      <w:r>
        <w:rPr>
          <w:rFonts w:ascii="Times New Roman" w:hAnsi="Times New Roman"/>
          <w:lang w:val="fr-FR"/>
        </w:rPr>
        <w:t xml:space="preserve"> training, </w:t>
      </w:r>
      <w:proofErr w:type="spellStart"/>
      <w:r>
        <w:rPr>
          <w:rFonts w:ascii="Times New Roman" w:hAnsi="Times New Roman"/>
          <w:lang w:val="fr-FR"/>
        </w:rPr>
        <w:t>which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means</w:t>
      </w:r>
      <w:proofErr w:type="spellEnd"/>
      <w:r>
        <w:rPr>
          <w:rFonts w:ascii="Times New Roman" w:hAnsi="Times New Roman"/>
          <w:lang w:val="fr-FR"/>
        </w:rPr>
        <w:t xml:space="preserve"> data annotation</w:t>
      </w:r>
      <w:ins w:id="18" w:author="Seidl, Amanda H" w:date="2020-11-02T08:45:00Z">
        <w:r w:rsidR="008C0C59">
          <w:rPr>
            <w:rFonts w:ascii="Times New Roman" w:hAnsi="Times New Roman"/>
            <w:lang w:val="fr-FR"/>
          </w:rPr>
          <w:t xml:space="preserve"> on </w:t>
        </w:r>
        <w:proofErr w:type="spellStart"/>
        <w:r w:rsidR="008C0C59">
          <w:rPr>
            <w:rFonts w:ascii="Times New Roman" w:hAnsi="Times New Roman"/>
            <w:lang w:val="fr-FR"/>
          </w:rPr>
          <w:t>such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a </w:t>
        </w:r>
        <w:proofErr w:type="spellStart"/>
        <w:r w:rsidR="008C0C59">
          <w:rPr>
            <w:rFonts w:ascii="Times New Roman" w:hAnsi="Times New Roman"/>
            <w:lang w:val="fr-FR"/>
          </w:rPr>
          <w:t>scale</w:t>
        </w:r>
      </w:ins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becomes</w:t>
      </w:r>
      <w:proofErr w:type="spellEnd"/>
      <w:r>
        <w:rPr>
          <w:rFonts w:ascii="Times New Roman" w:hAnsi="Times New Roman"/>
          <w:lang w:val="fr-FR"/>
        </w:rPr>
        <w:t xml:space="preserve"> </w:t>
      </w:r>
      <w:ins w:id="19" w:author="Seidl, Amanda H" w:date="2020-11-02T08:46:00Z">
        <w:r w:rsidR="008C0C59">
          <w:rPr>
            <w:rFonts w:ascii="Times New Roman" w:hAnsi="Times New Roman"/>
            <w:lang w:val="fr-FR"/>
          </w:rPr>
          <w:t xml:space="preserve">not </w:t>
        </w:r>
        <w:proofErr w:type="spellStart"/>
        <w:r w:rsidR="008C0C59">
          <w:rPr>
            <w:rFonts w:ascii="Times New Roman" w:hAnsi="Times New Roman"/>
            <w:lang w:val="fr-FR"/>
          </w:rPr>
          <w:t>only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</w:ins>
      <w:proofErr w:type="spellStart"/>
      <w:r>
        <w:rPr>
          <w:rFonts w:ascii="Times New Roman" w:hAnsi="Times New Roman"/>
          <w:lang w:val="fr-FR"/>
        </w:rPr>
        <w:t>costly</w:t>
      </w:r>
      <w:proofErr w:type="spellEnd"/>
      <w:ins w:id="20" w:author="Seidl, Amanda H" w:date="2020-11-02T08:47:00Z">
        <w:r w:rsidR="008C0C59">
          <w:rPr>
            <w:rFonts w:ascii="Times New Roman" w:hAnsi="Times New Roman"/>
            <w:lang w:val="fr-FR"/>
          </w:rPr>
          <w:t>, but</w:t>
        </w:r>
      </w:ins>
      <w:r>
        <w:rPr>
          <w:rFonts w:ascii="Times New Roman" w:hAnsi="Times New Roman"/>
          <w:lang w:val="fr-FR"/>
        </w:rPr>
        <w:t xml:space="preserve"> </w:t>
      </w:r>
      <w:del w:id="21" w:author="Seidl, Amanda H" w:date="2020-11-02T08:47:00Z">
        <w:r w:rsidDel="008C0C59">
          <w:rPr>
            <w:rFonts w:ascii="Times New Roman" w:hAnsi="Times New Roman"/>
            <w:lang w:val="fr-FR"/>
          </w:rPr>
          <w:delText xml:space="preserve">and </w:delText>
        </w:r>
      </w:del>
      <w:proofErr w:type="spellStart"/>
      <w:r>
        <w:rPr>
          <w:rFonts w:ascii="Times New Roman" w:hAnsi="Times New Roman"/>
          <w:lang w:val="fr-FR"/>
        </w:rPr>
        <w:t>also</w:t>
      </w:r>
      <w:proofErr w:type="spellEnd"/>
      <w:r>
        <w:rPr>
          <w:rFonts w:ascii="Times New Roman" w:hAnsi="Times New Roman"/>
          <w:lang w:val="fr-FR"/>
        </w:rPr>
        <w:t xml:space="preserve"> harder to </w:t>
      </w:r>
      <w:proofErr w:type="spellStart"/>
      <w:r>
        <w:rPr>
          <w:rFonts w:ascii="Times New Roman" w:hAnsi="Times New Roman"/>
          <w:lang w:val="fr-FR"/>
        </w:rPr>
        <w:t>reproduce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across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laboratories</w:t>
      </w:r>
      <w:proofErr w:type="spellEnd"/>
      <w:r>
        <w:rPr>
          <w:rFonts w:ascii="Times New Roman" w:hAnsi="Times New Roman"/>
          <w:lang w:val="fr-FR"/>
        </w:rPr>
        <w:t xml:space="preserve">. Our </w:t>
      </w:r>
      <w:proofErr w:type="spellStart"/>
      <w:r>
        <w:rPr>
          <w:rFonts w:ascii="Times New Roman" w:hAnsi="Times New Roman"/>
          <w:lang w:val="fr-FR"/>
        </w:rPr>
        <w:t>method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addresses</w:t>
      </w:r>
      <w:proofErr w:type="spellEnd"/>
      <w:r>
        <w:rPr>
          <w:rFonts w:ascii="Times New Roman" w:hAnsi="Times New Roman"/>
          <w:lang w:val="fr-FR"/>
        </w:rPr>
        <w:t xml:space="preserve"> all of </w:t>
      </w:r>
      <w:proofErr w:type="spellStart"/>
      <w:r>
        <w:rPr>
          <w:rFonts w:ascii="Times New Roman" w:hAnsi="Times New Roman"/>
          <w:lang w:val="fr-FR"/>
        </w:rPr>
        <w:t>these</w:t>
      </w:r>
      <w:proofErr w:type="spellEnd"/>
      <w:r>
        <w:rPr>
          <w:rFonts w:ascii="Times New Roman" w:hAnsi="Times New Roman"/>
          <w:lang w:val="fr-FR"/>
        </w:rPr>
        <w:t xml:space="preserve"> issues by </w:t>
      </w:r>
      <w:proofErr w:type="spellStart"/>
      <w:r>
        <w:rPr>
          <w:rFonts w:ascii="Times New Roman" w:hAnsi="Times New Roman"/>
          <w:lang w:val="fr-FR"/>
        </w:rPr>
        <w:t>relying</w:t>
      </w:r>
      <w:proofErr w:type="spellEnd"/>
      <w:r>
        <w:rPr>
          <w:rFonts w:ascii="Times New Roman" w:hAnsi="Times New Roman"/>
          <w:lang w:val="fr-FR"/>
        </w:rPr>
        <w:t xml:space="preserve"> on collaborations </w:t>
      </w:r>
      <w:proofErr w:type="spellStart"/>
      <w:r>
        <w:rPr>
          <w:rFonts w:ascii="Times New Roman" w:hAnsi="Times New Roman"/>
          <w:lang w:val="fr-FR"/>
        </w:rPr>
        <w:t>with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citizen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scientists</w:t>
      </w:r>
      <w:proofErr w:type="spellEnd"/>
      <w:r>
        <w:rPr>
          <w:rFonts w:ascii="Times New Roman" w:hAnsi="Times New Roman"/>
          <w:lang w:val="fr-FR"/>
        </w:rPr>
        <w:t xml:space="preserve"> via the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Zooniverse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platform</w:t>
      </w:r>
      <w:proofErr w:type="spellEnd"/>
      <w:r>
        <w:rPr>
          <w:rFonts w:ascii="Times New Roman" w:hAnsi="Times New Roman"/>
          <w:lang w:val="fr-FR"/>
        </w:rPr>
        <w:t>.</w:t>
      </w:r>
      <w:r>
        <w:rPr>
          <w:rFonts w:ascii="Times New Roman" w:hAnsi="Times New Roman"/>
        </w:rPr>
        <w:t xml:space="preserve"> </w:t>
      </w:r>
    </w:p>
    <w:p w14:paraId="07F35799" w14:textId="22DD92A0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 xml:space="preserve">Segments </w:t>
      </w:r>
      <w:proofErr w:type="spellStart"/>
      <w:r>
        <w:rPr>
          <w:rFonts w:ascii="Times New Roman" w:hAnsi="Times New Roman"/>
          <w:lang w:val="fr-FR"/>
        </w:rPr>
        <w:t>automatically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identified</w:t>
      </w:r>
      <w:proofErr w:type="spellEnd"/>
      <w:r>
        <w:rPr>
          <w:rFonts w:ascii="Times New Roman" w:hAnsi="Times New Roman"/>
          <w:lang w:val="fr-FR"/>
        </w:rPr>
        <w:t xml:space="preserve"> by a system </w:t>
      </w:r>
      <w:proofErr w:type="spellStart"/>
      <w:r>
        <w:rPr>
          <w:rFonts w:ascii="Times New Roman" w:hAnsi="Times New Roman"/>
          <w:lang w:val="fr-FR"/>
        </w:rPr>
        <w:t>called</w:t>
      </w:r>
      <w:proofErr w:type="spellEnd"/>
      <w:r>
        <w:rPr>
          <w:rFonts w:ascii="Times New Roman" w:hAnsi="Times New Roman"/>
          <w:lang w:val="fr-FR"/>
        </w:rPr>
        <w:t xml:space="preserve"> LENA as </w:t>
      </w:r>
      <w:proofErr w:type="spellStart"/>
      <w:ins w:id="22" w:author="Seidl, Amanda H" w:date="2020-11-02T08:47:00Z">
        <w:r w:rsidR="008C0C59">
          <w:rPr>
            <w:rFonts w:ascii="Times New Roman" w:hAnsi="Times New Roman"/>
            <w:lang w:val="fr-FR"/>
          </w:rPr>
          <w:t>being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</w:ins>
      <w:proofErr w:type="spellStart"/>
      <w:r>
        <w:rPr>
          <w:rFonts w:ascii="Times New Roman" w:hAnsi="Times New Roman"/>
          <w:lang w:val="fr-FR"/>
        </w:rPr>
        <w:t>produced</w:t>
      </w:r>
      <w:proofErr w:type="spellEnd"/>
      <w:r>
        <w:rPr>
          <w:rFonts w:ascii="Times New Roman" w:hAnsi="Times New Roman"/>
          <w:lang w:val="fr-FR"/>
        </w:rPr>
        <w:t xml:space="preserve"> by the key </w:t>
      </w:r>
      <w:proofErr w:type="spellStart"/>
      <w:r>
        <w:rPr>
          <w:rFonts w:ascii="Times New Roman" w:hAnsi="Times New Roman"/>
          <w:lang w:val="fr-FR"/>
        </w:rPr>
        <w:t>child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were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extracted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from</w:t>
      </w:r>
      <w:proofErr w:type="spellEnd"/>
      <w:r>
        <w:rPr>
          <w:rFonts w:ascii="Times New Roman" w:hAnsi="Times New Roman"/>
          <w:lang w:val="fr-FR"/>
        </w:rPr>
        <w:t xml:space="preserve"> one </w:t>
      </w:r>
      <w:proofErr w:type="spellStart"/>
      <w:r>
        <w:rPr>
          <w:rFonts w:ascii="Times New Roman" w:hAnsi="Times New Roman"/>
          <w:lang w:val="fr-FR"/>
        </w:rPr>
        <w:t>daylong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recording</w:t>
      </w:r>
      <w:proofErr w:type="spellEnd"/>
      <w:r>
        <w:rPr>
          <w:rFonts w:ascii="Times New Roman" w:hAnsi="Times New Roman"/>
          <w:lang w:val="fr-FR"/>
        </w:rPr>
        <w:t xml:space="preserve"> for </w:t>
      </w:r>
      <w:proofErr w:type="spellStart"/>
      <w:r>
        <w:rPr>
          <w:rFonts w:ascii="Times New Roman" w:hAnsi="Times New Roman"/>
          <w:lang w:val="fr-FR"/>
        </w:rPr>
        <w:t>each</w:t>
      </w:r>
      <w:proofErr w:type="spellEnd"/>
      <w:r>
        <w:rPr>
          <w:rFonts w:ascii="Times New Roman" w:hAnsi="Times New Roman"/>
          <w:lang w:val="fr-FR"/>
        </w:rPr>
        <w:t xml:space="preserve"> of 20 participants: 10  </w:t>
      </w:r>
      <w:proofErr w:type="spellStart"/>
      <w:r>
        <w:rPr>
          <w:rFonts w:ascii="Times New Roman" w:hAnsi="Times New Roman"/>
          <w:lang w:val="fr-FR"/>
        </w:rPr>
        <w:t>low-risk</w:t>
      </w:r>
      <w:proofErr w:type="spellEnd"/>
      <w:r>
        <w:rPr>
          <w:rFonts w:ascii="Times New Roman" w:hAnsi="Times New Roman"/>
          <w:lang w:val="fr-FR"/>
        </w:rPr>
        <w:t xml:space="preserve"> control </w:t>
      </w:r>
      <w:proofErr w:type="spellStart"/>
      <w:r>
        <w:rPr>
          <w:rFonts w:ascii="Times New Roman" w:hAnsi="Times New Roman"/>
          <w:lang w:val="fr-FR"/>
        </w:rPr>
        <w:t>children</w:t>
      </w:r>
      <w:proofErr w:type="spellEnd"/>
      <w:r>
        <w:rPr>
          <w:rFonts w:ascii="Times New Roman" w:hAnsi="Times New Roman"/>
          <w:lang w:val="fr-FR"/>
        </w:rPr>
        <w:t xml:space="preserve"> and 10 </w:t>
      </w:r>
      <w:proofErr w:type="spellStart"/>
      <w:r>
        <w:rPr>
          <w:rFonts w:ascii="Times New Roman" w:hAnsi="Times New Roman"/>
          <w:lang w:val="fr-FR"/>
        </w:rPr>
        <w:t>children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diagnosed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with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Angelman</w:t>
      </w:r>
      <w:proofErr w:type="spellEnd"/>
      <w:r>
        <w:rPr>
          <w:rFonts w:ascii="Times New Roman" w:hAnsi="Times New Roman"/>
          <w:lang w:val="fr-FR"/>
        </w:rPr>
        <w:t xml:space="preserve">  s</w:t>
      </w:r>
      <w:r>
        <w:rPr>
          <w:rFonts w:ascii="Times New Roman" w:hAnsi="Times New Roman"/>
          <w:lang w:val="fr-FR"/>
        </w:rPr>
        <w:t xml:space="preserve">yndrome, a  </w:t>
      </w:r>
      <w:proofErr w:type="spellStart"/>
      <w:r>
        <w:rPr>
          <w:rFonts w:ascii="Times New Roman" w:hAnsi="Times New Roman"/>
          <w:lang w:val="fr-FR"/>
        </w:rPr>
        <w:t>neurogenetic</w:t>
      </w:r>
      <w:proofErr w:type="spellEnd"/>
      <w:r>
        <w:rPr>
          <w:rFonts w:ascii="Times New Roman" w:hAnsi="Times New Roman"/>
          <w:lang w:val="fr-FR"/>
        </w:rPr>
        <w:t xml:space="preserve">  syndrome  </w:t>
      </w:r>
      <w:proofErr w:type="spellStart"/>
      <w:r>
        <w:rPr>
          <w:rFonts w:ascii="Times New Roman" w:hAnsi="Times New Roman"/>
          <w:lang w:val="fr-FR"/>
        </w:rPr>
        <w:t>characterized</w:t>
      </w:r>
      <w:proofErr w:type="spellEnd"/>
      <w:r>
        <w:rPr>
          <w:rFonts w:ascii="Times New Roman" w:hAnsi="Times New Roman"/>
          <w:lang w:val="fr-FR"/>
        </w:rPr>
        <w:t xml:space="preserve">  by  </w:t>
      </w:r>
      <w:proofErr w:type="spellStart"/>
      <w:r>
        <w:rPr>
          <w:rFonts w:ascii="Times New Roman" w:hAnsi="Times New Roman"/>
          <w:lang w:val="fr-FR"/>
        </w:rPr>
        <w:t>severe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language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impairments</w:t>
      </w:r>
      <w:proofErr w:type="spellEnd"/>
      <w:r>
        <w:rPr>
          <w:rFonts w:ascii="Times New Roman" w:hAnsi="Times New Roman"/>
          <w:lang w:val="fr-FR"/>
        </w:rPr>
        <w:t xml:space="preserve">. Speech </w:t>
      </w:r>
      <w:proofErr w:type="spellStart"/>
      <w:r>
        <w:rPr>
          <w:rFonts w:ascii="Times New Roman" w:hAnsi="Times New Roman"/>
          <w:lang w:val="fr-FR"/>
        </w:rPr>
        <w:t>samples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were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annotated</w:t>
      </w:r>
      <w:proofErr w:type="spellEnd"/>
      <w:r>
        <w:rPr>
          <w:rFonts w:ascii="Times New Roman" w:hAnsi="Times New Roman"/>
          <w:lang w:val="fr-FR"/>
        </w:rPr>
        <w:t xml:space="preserve"> by </w:t>
      </w:r>
      <w:proofErr w:type="spellStart"/>
      <w:r>
        <w:rPr>
          <w:rFonts w:ascii="Times New Roman" w:hAnsi="Times New Roman"/>
          <w:lang w:val="fr-FR"/>
        </w:rPr>
        <w:t>trained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annotators</w:t>
      </w:r>
      <w:proofErr w:type="spellEnd"/>
      <w:r>
        <w:rPr>
          <w:rFonts w:ascii="Times New Roman" w:hAnsi="Times New Roman"/>
          <w:lang w:val="fr-FR"/>
        </w:rPr>
        <w:t xml:space="preserve"> in the </w:t>
      </w:r>
      <w:proofErr w:type="spellStart"/>
      <w:r>
        <w:rPr>
          <w:rFonts w:ascii="Times New Roman" w:hAnsi="Times New Roman"/>
          <w:lang w:val="fr-FR"/>
        </w:rPr>
        <w:t>laboratory</w:t>
      </w:r>
      <w:proofErr w:type="spellEnd"/>
      <w:r>
        <w:rPr>
          <w:rFonts w:ascii="Times New Roman" w:hAnsi="Times New Roman"/>
          <w:lang w:val="fr-FR"/>
        </w:rPr>
        <w:t xml:space="preserve"> as </w:t>
      </w:r>
      <w:proofErr w:type="spellStart"/>
      <w:r>
        <w:rPr>
          <w:rFonts w:ascii="Times New Roman" w:hAnsi="Times New Roman"/>
          <w:lang w:val="fr-FR"/>
        </w:rPr>
        <w:t>well</w:t>
      </w:r>
      <w:proofErr w:type="spellEnd"/>
      <w:r>
        <w:rPr>
          <w:rFonts w:ascii="Times New Roman" w:hAnsi="Times New Roman"/>
          <w:lang w:val="fr-FR"/>
        </w:rPr>
        <w:t xml:space="preserve"> as by </w:t>
      </w:r>
      <w:proofErr w:type="spellStart"/>
      <w:r>
        <w:rPr>
          <w:rFonts w:ascii="Times New Roman" w:hAnsi="Times New Roman"/>
          <w:lang w:val="fr-FR"/>
        </w:rPr>
        <w:t>citizen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scientists</w:t>
      </w:r>
      <w:proofErr w:type="spellEnd"/>
      <w:r>
        <w:rPr>
          <w:rFonts w:ascii="Times New Roman" w:hAnsi="Times New Roman"/>
          <w:lang w:val="fr-FR"/>
        </w:rPr>
        <w:t xml:space="preserve"> on </w:t>
      </w:r>
      <w:proofErr w:type="spellStart"/>
      <w:r>
        <w:rPr>
          <w:rFonts w:ascii="Times New Roman" w:hAnsi="Times New Roman"/>
          <w:lang w:val="fr-FR"/>
        </w:rPr>
        <w:t>Zooniverse</w:t>
      </w:r>
      <w:proofErr w:type="spellEnd"/>
      <w:r>
        <w:rPr>
          <w:rFonts w:ascii="Times New Roman" w:hAnsi="Times New Roman"/>
          <w:lang w:val="fr-FR"/>
        </w:rPr>
        <w:t xml:space="preserve">. All </w:t>
      </w:r>
      <w:proofErr w:type="spellStart"/>
      <w:r>
        <w:rPr>
          <w:rFonts w:ascii="Times New Roman" w:hAnsi="Times New Roman"/>
          <w:lang w:val="fr-FR"/>
        </w:rPr>
        <w:t>annotators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assigned</w:t>
      </w:r>
      <w:proofErr w:type="spellEnd"/>
      <w:r>
        <w:rPr>
          <w:rFonts w:ascii="Times New Roman" w:hAnsi="Times New Roman"/>
          <w:lang w:val="fr-FR"/>
        </w:rPr>
        <w:t xml:space="preserve"> one of five labels to </w:t>
      </w:r>
      <w:proofErr w:type="spellStart"/>
      <w:r>
        <w:rPr>
          <w:rFonts w:ascii="Times New Roman" w:hAnsi="Times New Roman"/>
          <w:lang w:val="fr-FR"/>
        </w:rPr>
        <w:t>each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</w:t>
      </w:r>
      <w:r>
        <w:rPr>
          <w:rFonts w:ascii="Times New Roman" w:hAnsi="Times New Roman"/>
          <w:lang w:val="fr-FR"/>
        </w:rPr>
        <w:t>ample</w:t>
      </w:r>
      <w:proofErr w:type="spellEnd"/>
      <w:r>
        <w:rPr>
          <w:rFonts w:ascii="Times New Roman" w:hAnsi="Times New Roman"/>
          <w:lang w:val="fr-FR"/>
        </w:rPr>
        <w:t xml:space="preserve">: Canonical, Non-Canonical, </w:t>
      </w:r>
      <w:proofErr w:type="spellStart"/>
      <w:r>
        <w:rPr>
          <w:rFonts w:ascii="Times New Roman" w:hAnsi="Times New Roman"/>
          <w:lang w:val="fr-FR"/>
        </w:rPr>
        <w:t>Crying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Laughing</w:t>
      </w:r>
      <w:proofErr w:type="spellEnd"/>
      <w:r>
        <w:rPr>
          <w:rFonts w:ascii="Times New Roman" w:hAnsi="Times New Roman"/>
          <w:lang w:val="fr-FR"/>
        </w:rPr>
        <w:t xml:space="preserve">, and Junk. This </w:t>
      </w:r>
      <w:proofErr w:type="spellStart"/>
      <w:r>
        <w:rPr>
          <w:rFonts w:ascii="Times New Roman" w:hAnsi="Times New Roman"/>
          <w:lang w:val="fr-FR"/>
        </w:rPr>
        <w:t>allowed</w:t>
      </w:r>
      <w:proofErr w:type="spell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derivation</w:t>
      </w:r>
      <w:proofErr w:type="spellEnd"/>
      <w:r>
        <w:rPr>
          <w:rFonts w:ascii="Times New Roman" w:hAnsi="Times New Roman"/>
          <w:lang w:val="fr-FR"/>
        </w:rPr>
        <w:t xml:space="preserve"> of </w:t>
      </w:r>
      <w:proofErr w:type="spellStart"/>
      <w:r>
        <w:rPr>
          <w:rFonts w:ascii="Times New Roman" w:hAnsi="Times New Roman"/>
          <w:lang w:val="fr-FR"/>
        </w:rPr>
        <w:t>two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child-level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metrics</w:t>
      </w:r>
      <w:proofErr w:type="spellEnd"/>
      <w:r>
        <w:rPr>
          <w:rFonts w:ascii="Times New Roman" w:hAnsi="Times New Roman"/>
          <w:lang w:val="fr-FR"/>
        </w:rPr>
        <w:t xml:space="preserve">: the </w:t>
      </w:r>
      <w:proofErr w:type="spellStart"/>
      <w:r>
        <w:rPr>
          <w:rFonts w:ascii="Times New Roman" w:hAnsi="Times New Roman"/>
          <w:lang w:val="fr-FR"/>
        </w:rPr>
        <w:t>Linguistic</w:t>
      </w:r>
      <w:proofErr w:type="spellEnd"/>
      <w:r>
        <w:rPr>
          <w:rFonts w:ascii="Times New Roman" w:hAnsi="Times New Roman"/>
          <w:lang w:val="fr-FR"/>
        </w:rPr>
        <w:t xml:space="preserve"> Proportion (proportion of speech-</w:t>
      </w:r>
      <w:proofErr w:type="spellStart"/>
      <w:r>
        <w:rPr>
          <w:rFonts w:ascii="Times New Roman" w:hAnsi="Times New Roman"/>
          <w:lang w:val="fr-FR"/>
        </w:rPr>
        <w:t>like</w:t>
      </w:r>
      <w:proofErr w:type="spellEnd"/>
      <w:r>
        <w:rPr>
          <w:rFonts w:ascii="Times New Roman" w:hAnsi="Times New Roman"/>
          <w:lang w:val="fr-FR"/>
        </w:rPr>
        <w:t xml:space="preserve"> segments out of all non-Junk segments), and the Canonical Proportion (pro</w:t>
      </w:r>
      <w:r>
        <w:rPr>
          <w:rFonts w:ascii="Times New Roman" w:hAnsi="Times New Roman"/>
          <w:lang w:val="fr-FR"/>
        </w:rPr>
        <w:t>portion of Canonical out of all speech-</w:t>
      </w:r>
      <w:proofErr w:type="spellStart"/>
      <w:r>
        <w:rPr>
          <w:rFonts w:ascii="Times New Roman" w:hAnsi="Times New Roman"/>
          <w:lang w:val="fr-FR"/>
        </w:rPr>
        <w:t>like</w:t>
      </w:r>
      <w:proofErr w:type="spellEnd"/>
      <w:r>
        <w:rPr>
          <w:rFonts w:ascii="Times New Roman" w:hAnsi="Times New Roman"/>
          <w:lang w:val="fr-FR"/>
        </w:rPr>
        <w:t xml:space="preserve"> segments). </w:t>
      </w:r>
    </w:p>
    <w:p w14:paraId="1D7444C0" w14:textId="2C60F65A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</w:r>
      <w:proofErr w:type="spellStart"/>
      <w:r>
        <w:rPr>
          <w:rFonts w:ascii="Times New Roman" w:eastAsia="Times New Roman" w:hAnsi="Times New Roman" w:cs="Times New Roman"/>
          <w:lang w:val="fr-FR"/>
        </w:rPr>
        <w:t>Although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agreement </w:t>
      </w:r>
      <w:r>
        <w:rPr>
          <w:rFonts w:ascii="Times New Roman" w:hAnsi="Times New Roman"/>
          <w:lang w:val="fr-FR"/>
        </w:rPr>
        <w:t xml:space="preserve"> at the </w:t>
      </w:r>
      <w:proofErr w:type="spellStart"/>
      <w:r>
        <w:rPr>
          <w:rFonts w:ascii="Times New Roman" w:hAnsi="Times New Roman"/>
          <w:lang w:val="fr-FR"/>
        </w:rPr>
        <w:t>level</w:t>
      </w:r>
      <w:proofErr w:type="spellEnd"/>
      <w:r>
        <w:rPr>
          <w:rFonts w:ascii="Times New Roman" w:hAnsi="Times New Roman"/>
          <w:lang w:val="fr-FR"/>
        </w:rPr>
        <w:t xml:space="preserve"> of  </w:t>
      </w:r>
      <w:proofErr w:type="spellStart"/>
      <w:r>
        <w:rPr>
          <w:rFonts w:ascii="Times New Roman" w:hAnsi="Times New Roman"/>
          <w:lang w:val="fr-FR"/>
        </w:rPr>
        <w:t>individual</w:t>
      </w:r>
      <w:proofErr w:type="spellEnd"/>
      <w:r>
        <w:rPr>
          <w:rFonts w:ascii="Times New Roman" w:hAnsi="Times New Roman"/>
          <w:lang w:val="fr-FR"/>
        </w:rPr>
        <w:t xml:space="preserve"> segments </w:t>
      </w:r>
      <w:proofErr w:type="spellStart"/>
      <w:r>
        <w:rPr>
          <w:rFonts w:ascii="Times New Roman" w:hAnsi="Times New Roman"/>
          <w:lang w:val="fr-FR"/>
        </w:rPr>
        <w:t>was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only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moderate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correlations</w:t>
      </w:r>
      <w:proofErr w:type="spellEnd"/>
      <w:r>
        <w:rPr>
          <w:rFonts w:ascii="Times New Roman" w:hAnsi="Times New Roman"/>
          <w:lang w:val="fr-FR"/>
        </w:rPr>
        <w:t xml:space="preserve"> in </w:t>
      </w:r>
      <w:proofErr w:type="spellStart"/>
      <w:r>
        <w:rPr>
          <w:rFonts w:ascii="Times New Roman" w:hAnsi="Times New Roman"/>
          <w:lang w:val="fr-FR"/>
        </w:rPr>
        <w:t>child-level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metrics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derived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from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laboratory</w:t>
      </w:r>
      <w:proofErr w:type="spellEnd"/>
      <w:r>
        <w:rPr>
          <w:rFonts w:ascii="Times New Roman" w:hAnsi="Times New Roman"/>
          <w:lang w:val="fr-FR"/>
        </w:rPr>
        <w:t xml:space="preserve"> and </w:t>
      </w:r>
      <w:proofErr w:type="spellStart"/>
      <w:r>
        <w:rPr>
          <w:rFonts w:ascii="Times New Roman" w:hAnsi="Times New Roman"/>
          <w:lang w:val="fr-FR"/>
        </w:rPr>
        <w:t>Zooniverse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correlated</w:t>
      </w:r>
      <w:proofErr w:type="spellEnd"/>
      <w:ins w:id="23" w:author="Seidl, Amanda H" w:date="2020-11-02T08:48:00Z">
        <w:r w:rsidR="008C0C59">
          <w:rPr>
            <w:rFonts w:ascii="Times New Roman" w:hAnsi="Times New Roman"/>
            <w:lang w:val="fr-FR"/>
          </w:rPr>
          <w:t>,</w:t>
        </w:r>
      </w:ins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with</w:t>
      </w:r>
      <w:proofErr w:type="spellEnd"/>
      <w:r>
        <w:rPr>
          <w:rFonts w:ascii="Times New Roman" w:hAnsi="Times New Roman"/>
          <w:lang w:val="fr-FR"/>
        </w:rPr>
        <w:t xml:space="preserve"> </w:t>
      </w:r>
      <w:ins w:id="24" w:author="Seidl, Amanda H" w:date="2020-11-02T08:48:00Z">
        <w:r w:rsidR="008C0C59">
          <w:rPr>
            <w:rFonts w:ascii="Times New Roman" w:hAnsi="Times New Roman"/>
            <w:lang w:val="fr-FR"/>
          </w:rPr>
          <w:t xml:space="preserve">all </w:t>
        </w:r>
      </w:ins>
      <w:proofErr w:type="spellStart"/>
      <w:r>
        <w:rPr>
          <w:rFonts w:ascii="Times New Roman" w:hAnsi="Times New Roman"/>
          <w:lang w:val="fr-FR"/>
        </w:rPr>
        <w:t>rs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above</w:t>
      </w:r>
      <w:proofErr w:type="spellEnd"/>
      <w:r>
        <w:rPr>
          <w:rFonts w:ascii="Times New Roman" w:hAnsi="Times New Roman"/>
          <w:lang w:val="fr-FR"/>
        </w:rPr>
        <w:t xml:space="preserve"> .9. </w:t>
      </w:r>
      <w:proofErr w:type="spellStart"/>
      <w:r>
        <w:rPr>
          <w:rFonts w:ascii="Times New Roman" w:hAnsi="Times New Roman"/>
          <w:lang w:val="fr-FR"/>
        </w:rPr>
        <w:t>Moreover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reliabili</w:t>
      </w:r>
      <w:r>
        <w:rPr>
          <w:rFonts w:ascii="Times New Roman" w:hAnsi="Times New Roman"/>
          <w:lang w:val="fr-FR"/>
        </w:rPr>
        <w:t>ty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did</w:t>
      </w:r>
      <w:proofErr w:type="spellEnd"/>
      <w:r>
        <w:rPr>
          <w:rFonts w:ascii="Times New Roman" w:hAnsi="Times New Roman"/>
          <w:lang w:val="fr-FR"/>
        </w:rPr>
        <w:t xml:space="preserve"> not </w:t>
      </w:r>
      <w:proofErr w:type="spellStart"/>
      <w:r>
        <w:rPr>
          <w:rFonts w:ascii="Times New Roman" w:hAnsi="Times New Roman"/>
          <w:lang w:val="fr-FR"/>
        </w:rPr>
        <w:t>differ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across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our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two</w:t>
      </w:r>
      <w:proofErr w:type="spellEnd"/>
      <w:r>
        <w:rPr>
          <w:rFonts w:ascii="Times New Roman" w:hAnsi="Times New Roman"/>
          <w:lang w:val="fr-FR"/>
        </w:rPr>
        <w:t xml:space="preserve"> participant groups. </w:t>
      </w:r>
      <w:del w:id="25" w:author="Seidl, Amanda H" w:date="2020-11-02T08:49:00Z">
        <w:r w:rsidDel="008C0C59">
          <w:rPr>
            <w:rFonts w:ascii="Times New Roman" w:hAnsi="Times New Roman"/>
            <w:lang w:val="fr-FR"/>
          </w:rPr>
          <w:delText>Our paper also</w:delText>
        </w:r>
      </w:del>
      <w:proofErr w:type="spellStart"/>
      <w:ins w:id="26" w:author="Seidl, Amanda H" w:date="2020-11-02T08:49:00Z">
        <w:r w:rsidR="008C0C59">
          <w:rPr>
            <w:rFonts w:ascii="Times New Roman" w:hAnsi="Times New Roman"/>
            <w:lang w:val="fr-FR"/>
          </w:rPr>
          <w:t>We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  <w:proofErr w:type="spellStart"/>
        <w:r w:rsidR="008C0C59">
          <w:rPr>
            <w:rFonts w:ascii="Times New Roman" w:hAnsi="Times New Roman"/>
            <w:lang w:val="fr-FR"/>
          </w:rPr>
          <w:t>also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  <w:proofErr w:type="spellStart"/>
        <w:r w:rsidR="008C0C59">
          <w:rPr>
            <w:rFonts w:ascii="Times New Roman" w:hAnsi="Times New Roman"/>
            <w:lang w:val="fr-FR"/>
          </w:rPr>
          <w:t>explored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  <w:proofErr w:type="spellStart"/>
        <w:r w:rsidR="008C0C59">
          <w:rPr>
            <w:rFonts w:ascii="Times New Roman" w:hAnsi="Times New Roman"/>
            <w:lang w:val="fr-FR"/>
          </w:rPr>
          <w:t>sampling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options in </w:t>
        </w:r>
        <w:proofErr w:type="spellStart"/>
        <w:r w:rsidR="008C0C59">
          <w:rPr>
            <w:rFonts w:ascii="Times New Roman" w:hAnsi="Times New Roman"/>
            <w:lang w:val="fr-FR"/>
          </w:rPr>
          <w:t>our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</w:t>
        </w:r>
        <w:proofErr w:type="spellStart"/>
        <w:r w:rsidR="008C0C59">
          <w:rPr>
            <w:rFonts w:ascii="Times New Roman" w:hAnsi="Times New Roman"/>
            <w:lang w:val="fr-FR"/>
          </w:rPr>
          <w:t>dataset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and </w:t>
        </w:r>
        <w:proofErr w:type="spellStart"/>
        <w:r w:rsidR="008C0C59">
          <w:rPr>
            <w:rFonts w:ascii="Times New Roman" w:hAnsi="Times New Roman"/>
            <w:lang w:val="fr-FR"/>
          </w:rPr>
          <w:t>were</w:t>
        </w:r>
        <w:proofErr w:type="spellEnd"/>
        <w:r w:rsidR="008C0C59">
          <w:rPr>
            <w:rFonts w:ascii="Times New Roman" w:hAnsi="Times New Roman"/>
            <w:lang w:val="fr-FR"/>
          </w:rPr>
          <w:t xml:space="preserve"> able to</w:t>
        </w:r>
      </w:ins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provide</w:t>
      </w:r>
      <w:proofErr w:type="spellEnd"/>
      <w:del w:id="27" w:author="Seidl, Amanda H" w:date="2020-11-02T08:49:00Z">
        <w:r w:rsidDel="008C0C59">
          <w:rPr>
            <w:rFonts w:ascii="Times New Roman" w:hAnsi="Times New Roman"/>
            <w:lang w:val="fr-FR"/>
          </w:rPr>
          <w:delText>s</w:delText>
        </w:r>
      </w:del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recommendations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regarding</w:t>
      </w:r>
      <w:proofErr w:type="spell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quantity</w:t>
      </w:r>
      <w:proofErr w:type="spellEnd"/>
      <w:r>
        <w:rPr>
          <w:rFonts w:ascii="Times New Roman" w:hAnsi="Times New Roman"/>
          <w:lang w:val="fr-FR"/>
        </w:rPr>
        <w:t xml:space="preserve"> of data to </w:t>
      </w:r>
      <w:proofErr w:type="spellStart"/>
      <w:r>
        <w:rPr>
          <w:rFonts w:ascii="Times New Roman" w:hAnsi="Times New Roman"/>
          <w:lang w:val="fr-FR"/>
        </w:rPr>
        <w:t>be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used</w:t>
      </w:r>
      <w:proofErr w:type="spellEnd"/>
      <w:r>
        <w:rPr>
          <w:rFonts w:ascii="Times New Roman" w:hAnsi="Times New Roman"/>
          <w:lang w:val="fr-FR"/>
        </w:rPr>
        <w:t xml:space="preserve"> in </w:t>
      </w:r>
      <w:proofErr w:type="spellStart"/>
      <w:r>
        <w:rPr>
          <w:rFonts w:ascii="Times New Roman" w:hAnsi="Times New Roman"/>
          <w:lang w:val="fr-FR"/>
        </w:rPr>
        <w:t>such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enterprises</w:t>
      </w:r>
      <w:proofErr w:type="spellEnd"/>
      <w:r>
        <w:rPr>
          <w:rFonts w:ascii="Times New Roman" w:hAnsi="Times New Roman"/>
          <w:lang w:val="fr-FR"/>
        </w:rPr>
        <w:t xml:space="preserve">, and </w:t>
      </w:r>
      <w:proofErr w:type="spellStart"/>
      <w:r>
        <w:rPr>
          <w:rFonts w:ascii="Times New Roman" w:hAnsi="Times New Roman"/>
          <w:lang w:val="fr-FR"/>
        </w:rPr>
        <w:t>explain</w:t>
      </w:r>
      <w:proofErr w:type="spellEnd"/>
      <w:del w:id="28" w:author="Seidl, Amanda H" w:date="2020-11-02T08:50:00Z">
        <w:r w:rsidDel="008C0C59">
          <w:rPr>
            <w:rFonts w:ascii="Times New Roman" w:hAnsi="Times New Roman"/>
            <w:lang w:val="fr-FR"/>
          </w:rPr>
          <w:delText>s</w:delText>
        </w:r>
      </w:del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potential</w:t>
      </w:r>
      <w:proofErr w:type="spellEnd"/>
      <w:r>
        <w:rPr>
          <w:rFonts w:ascii="Times New Roman" w:hAnsi="Times New Roman"/>
          <w:lang w:val="fr-FR"/>
        </w:rPr>
        <w:t xml:space="preserve"> implications for the </w:t>
      </w:r>
      <w:proofErr w:type="spellStart"/>
      <w:r>
        <w:rPr>
          <w:rFonts w:ascii="Times New Roman" w:hAnsi="Times New Roman"/>
          <w:lang w:val="fr-FR"/>
        </w:rPr>
        <w:t>study</w:t>
      </w:r>
      <w:proofErr w:type="spellEnd"/>
      <w:r>
        <w:rPr>
          <w:rFonts w:ascii="Times New Roman" w:hAnsi="Times New Roman"/>
          <w:lang w:val="fr-FR"/>
        </w:rPr>
        <w:t xml:space="preserve"> of speech and </w:t>
      </w:r>
      <w:proofErr w:type="spellStart"/>
      <w:r>
        <w:rPr>
          <w:rFonts w:ascii="Times New Roman" w:hAnsi="Times New Roman"/>
          <w:lang w:val="fr-FR"/>
        </w:rPr>
        <w:t>language</w:t>
      </w:r>
      <w:proofErr w:type="spellEnd"/>
      <w:r>
        <w:rPr>
          <w:rFonts w:ascii="Times New Roman" w:hAnsi="Times New Roman"/>
          <w:lang w:val="fr-FR"/>
        </w:rPr>
        <w:t xml:space="preserve"> more </w:t>
      </w:r>
      <w:proofErr w:type="spellStart"/>
      <w:r>
        <w:rPr>
          <w:rFonts w:ascii="Times New Roman" w:hAnsi="Times New Roman"/>
          <w:lang w:val="fr-FR"/>
        </w:rPr>
        <w:t>generally</w:t>
      </w:r>
      <w:proofErr w:type="spellEnd"/>
      <w:r>
        <w:rPr>
          <w:rFonts w:ascii="Times New Roman" w:hAnsi="Times New Roman"/>
          <w:lang w:val="fr-FR"/>
        </w:rPr>
        <w:t>.</w:t>
      </w:r>
    </w:p>
    <w:p w14:paraId="107E4E1F" w14:textId="77777777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</w:r>
      <w:proofErr w:type="spellStart"/>
      <w:r>
        <w:rPr>
          <w:rFonts w:ascii="Times New Roman" w:eastAsia="Times New Roman" w:hAnsi="Times New Roman" w:cs="Times New Roman"/>
          <w:lang w:val="fr-FR"/>
        </w:rPr>
        <w:t>We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und</w:t>
      </w:r>
      <w:r>
        <w:rPr>
          <w:rFonts w:ascii="Times New Roman" w:eastAsia="Times New Roman" w:hAnsi="Times New Roman" w:cs="Times New Roman"/>
          <w:lang w:val="fr-FR"/>
        </w:rPr>
        <w:t>erstand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challenging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lang w:val="fr-FR"/>
        </w:rPr>
        <w:t>find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expert </w:t>
      </w:r>
      <w:proofErr w:type="spellStart"/>
      <w:r>
        <w:rPr>
          <w:rFonts w:ascii="Times New Roman" w:eastAsia="Times New Roman" w:hAnsi="Times New Roman" w:cs="Times New Roman"/>
          <w:lang w:val="fr-FR"/>
        </w:rPr>
        <w:t>reviewers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thus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take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the liberty of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mentioning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following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people, </w:t>
      </w:r>
      <w:proofErr w:type="spellStart"/>
      <w:r>
        <w:rPr>
          <w:rFonts w:ascii="Times New Roman" w:eastAsia="Times New Roman" w:hAnsi="Times New Roman" w:cs="Times New Roman"/>
          <w:lang w:val="fr-FR"/>
        </w:rPr>
        <w:t>who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should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be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able to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provide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unbiased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evaluations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present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manuscript</w:t>
      </w:r>
      <w:proofErr w:type="spellEnd"/>
      <w:r>
        <w:rPr>
          <w:rFonts w:ascii="Times New Roman" w:eastAsia="Times New Roman" w:hAnsi="Times New Roman" w:cs="Times New Roman"/>
          <w:lang w:val="fr-FR"/>
        </w:rPr>
        <w:t>:</w:t>
      </w:r>
    </w:p>
    <w:p w14:paraId="5887C2F8" w14:textId="77777777" w:rsidR="007C6241" w:rsidRDefault="009D48DD">
      <w:pPr>
        <w:pStyle w:val="BodyA"/>
        <w:widowControl w:val="0"/>
        <w:numPr>
          <w:ilvl w:val="0"/>
          <w:numId w:val="2"/>
        </w:numPr>
        <w:spacing w:after="120"/>
        <w:jc w:val="both"/>
        <w:rPr>
          <w:lang w:val="fr-FR"/>
        </w:rPr>
      </w:pPr>
      <w:r>
        <w:rPr>
          <w:rFonts w:ascii="Times New Roman" w:hAnsi="Times New Roman"/>
          <w:lang w:val="fr-FR"/>
        </w:rPr>
        <w:t xml:space="preserve">Jena </w:t>
      </w:r>
      <w:proofErr w:type="spellStart"/>
      <w:r>
        <w:rPr>
          <w:rFonts w:ascii="Times New Roman" w:hAnsi="Times New Roman"/>
          <w:lang w:val="fr-FR"/>
        </w:rPr>
        <w:t>McDaniel</w:t>
      </w:r>
      <w:proofErr w:type="spellEnd"/>
      <w:r>
        <w:rPr>
          <w:rFonts w:ascii="Times New Roman" w:hAnsi="Times New Roman"/>
          <w:lang w:val="fr-FR"/>
        </w:rPr>
        <w:t xml:space="preserve"> (jena.c.mcdaniel@ku.edu) first-</w:t>
      </w:r>
      <w:proofErr w:type="spellStart"/>
      <w:r>
        <w:rPr>
          <w:rFonts w:ascii="Times New Roman" w:hAnsi="Times New Roman"/>
          <w:lang w:val="fr-FR"/>
        </w:rPr>
        <w:t>authored</w:t>
      </w:r>
      <w:proofErr w:type="spellEnd"/>
      <w:r>
        <w:rPr>
          <w:rFonts w:ascii="Times New Roman" w:hAnsi="Times New Roman"/>
          <w:lang w:val="fr-FR"/>
        </w:rPr>
        <w:t xml:space="preserve"> a </w:t>
      </w:r>
      <w:proofErr w:type="spellStart"/>
      <w:r>
        <w:rPr>
          <w:rFonts w:ascii="Times New Roman" w:hAnsi="Times New Roman"/>
          <w:lang w:val="fr-FR"/>
        </w:rPr>
        <w:t>paper</w:t>
      </w:r>
      <w:proofErr w:type="spellEnd"/>
      <w:r>
        <w:rPr>
          <w:rFonts w:ascii="Times New Roman" w:hAnsi="Times New Roman"/>
          <w:lang w:val="fr-FR"/>
        </w:rPr>
        <w:t xml:space="preserve"> on </w:t>
      </w:r>
      <w:proofErr w:type="spellStart"/>
      <w:r>
        <w:rPr>
          <w:rFonts w:ascii="Times New Roman" w:hAnsi="Times New Roman"/>
          <w:lang w:val="fr-FR"/>
        </w:rPr>
        <w:t>different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metrics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extracted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from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daylong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recordings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published</w:t>
      </w:r>
      <w:proofErr w:type="spellEnd"/>
      <w:r>
        <w:rPr>
          <w:rFonts w:ascii="Times New Roman" w:hAnsi="Times New Roman"/>
          <w:lang w:val="fr-FR"/>
        </w:rPr>
        <w:t xml:space="preserve"> in </w:t>
      </w:r>
      <w:r w:rsidRPr="008C0C59">
        <w:rPr>
          <w:rFonts w:ascii="Times New Roman" w:hAnsi="Times New Roman"/>
          <w:i/>
          <w:iCs/>
          <w:lang w:val="fr-FR"/>
          <w:rPrChange w:id="29" w:author="Seidl, Amanda H" w:date="2020-11-02T08:51:00Z">
            <w:rPr>
              <w:rFonts w:ascii="Times New Roman" w:hAnsi="Times New Roman"/>
              <w:lang w:val="fr-FR"/>
            </w:rPr>
          </w:rPrChange>
        </w:rPr>
        <w:t>JSLHR</w:t>
      </w:r>
      <w:r>
        <w:rPr>
          <w:rFonts w:ascii="Times New Roman" w:hAnsi="Times New Roman"/>
          <w:lang w:val="fr-FR"/>
        </w:rPr>
        <w:t xml:space="preserve"> last May </w:t>
      </w:r>
    </w:p>
    <w:p w14:paraId="6B4F7769" w14:textId="77777777" w:rsidR="007C6241" w:rsidRDefault="009D48DD">
      <w:pPr>
        <w:pStyle w:val="BodyA"/>
        <w:widowControl w:val="0"/>
        <w:numPr>
          <w:ilvl w:val="0"/>
          <w:numId w:val="2"/>
        </w:numPr>
        <w:spacing w:after="120"/>
        <w:jc w:val="both"/>
        <w:rPr>
          <w:lang w:val="fr-FR"/>
        </w:rPr>
      </w:pPr>
      <w:r>
        <w:rPr>
          <w:rFonts w:ascii="Times New Roman" w:hAnsi="Times New Roman"/>
          <w:lang w:val="fr-FR"/>
        </w:rPr>
        <w:t xml:space="preserve">Laura </w:t>
      </w:r>
      <w:proofErr w:type="spellStart"/>
      <w:r>
        <w:rPr>
          <w:rFonts w:ascii="Times New Roman" w:hAnsi="Times New Roman"/>
          <w:lang w:val="fr-FR"/>
        </w:rPr>
        <w:t>Dilley</w:t>
      </w:r>
      <w:proofErr w:type="spellEnd"/>
      <w:r>
        <w:rPr>
          <w:rFonts w:ascii="Times New Roman" w:hAnsi="Times New Roman"/>
          <w:lang w:val="fr-FR"/>
        </w:rPr>
        <w:t xml:space="preserve"> (ldilley@msu.edu) </w:t>
      </w:r>
      <w:proofErr w:type="spellStart"/>
      <w:r>
        <w:rPr>
          <w:rFonts w:ascii="Times New Roman" w:hAnsi="Times New Roman"/>
          <w:lang w:val="fr-FR"/>
        </w:rPr>
        <w:t>coauthored</w:t>
      </w:r>
      <w:proofErr w:type="spellEnd"/>
      <w:r>
        <w:rPr>
          <w:rFonts w:ascii="Times New Roman" w:hAnsi="Times New Roman"/>
          <w:lang w:val="fr-FR"/>
        </w:rPr>
        <w:t xml:space="preserve"> an </w:t>
      </w:r>
      <w:proofErr w:type="spellStart"/>
      <w:r>
        <w:rPr>
          <w:rFonts w:ascii="Times New Roman" w:hAnsi="Times New Roman"/>
          <w:lang w:val="fr-FR"/>
        </w:rPr>
        <w:t>evaluation</w:t>
      </w:r>
      <w:proofErr w:type="spellEnd"/>
      <w:r>
        <w:rPr>
          <w:rFonts w:ascii="Times New Roman" w:hAnsi="Times New Roman"/>
          <w:lang w:val="fr-FR"/>
        </w:rPr>
        <w:t xml:space="preserve"> as </w:t>
      </w:r>
      <w:proofErr w:type="spellStart"/>
      <w:r>
        <w:rPr>
          <w:rFonts w:ascii="Times New Roman" w:hAnsi="Times New Roman"/>
          <w:lang w:val="fr-FR"/>
        </w:rPr>
        <w:t>well</w:t>
      </w:r>
      <w:proofErr w:type="spellEnd"/>
      <w:r>
        <w:rPr>
          <w:rFonts w:ascii="Times New Roman" w:hAnsi="Times New Roman"/>
          <w:lang w:val="fr-FR"/>
        </w:rPr>
        <w:t xml:space="preserve"> as a </w:t>
      </w:r>
      <w:proofErr w:type="spellStart"/>
      <w:r>
        <w:rPr>
          <w:rFonts w:ascii="Times New Roman" w:hAnsi="Times New Roman"/>
          <w:lang w:val="fr-FR"/>
        </w:rPr>
        <w:t>meta-analysis</w:t>
      </w:r>
      <w:proofErr w:type="spellEnd"/>
      <w:r>
        <w:rPr>
          <w:rFonts w:ascii="Times New Roman" w:hAnsi="Times New Roman"/>
          <w:lang w:val="fr-FR"/>
        </w:rPr>
        <w:t xml:space="preserve"> of the LENA system</w:t>
      </w:r>
    </w:p>
    <w:p w14:paraId="62A4F6BF" w14:textId="77777777" w:rsidR="007C6241" w:rsidRDefault="009D48DD">
      <w:pPr>
        <w:pStyle w:val="BodyA"/>
        <w:widowControl w:val="0"/>
        <w:numPr>
          <w:ilvl w:val="0"/>
          <w:numId w:val="3"/>
        </w:numPr>
        <w:spacing w:after="120"/>
        <w:jc w:val="both"/>
        <w:rPr>
          <w:i/>
          <w:iCs/>
          <w:lang w:val="fr-FR"/>
        </w:rPr>
      </w:pPr>
      <w:commentRangeStart w:id="30"/>
      <w:proofErr w:type="spellStart"/>
      <w:r>
        <w:rPr>
          <w:rFonts w:ascii="Times New Roman" w:hAnsi="Times New Roman"/>
          <w:i/>
          <w:iCs/>
          <w:lang w:val="fr-FR"/>
        </w:rPr>
        <w:t>someone</w:t>
      </w:r>
      <w:proofErr w:type="spellEnd"/>
      <w:r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lang w:val="fr-FR"/>
        </w:rPr>
        <w:t>with</w:t>
      </w:r>
      <w:proofErr w:type="spellEnd"/>
      <w:r>
        <w:rPr>
          <w:rFonts w:ascii="Times New Roman" w:hAnsi="Times New Roman"/>
          <w:i/>
          <w:iCs/>
          <w:lang w:val="fr-FR"/>
        </w:rPr>
        <w:t xml:space="preserve"> expertise in AS?</w:t>
      </w:r>
      <w:commentRangeEnd w:id="30"/>
      <w:r w:rsidR="008C0C59">
        <w:rPr>
          <w:rStyle w:val="CommentReference"/>
          <w:rFonts w:ascii="Times New Roman" w:hAnsi="Times New Roman" w:cs="Times New Roman"/>
          <w:color w:val="auto"/>
        </w:rPr>
        <w:commentReference w:id="30"/>
      </w:r>
    </w:p>
    <w:p w14:paraId="6D9AE41C" w14:textId="77777777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We thank you in advance for your time and consideration. </w:t>
      </w:r>
    </w:p>
    <w:p w14:paraId="6A2E077F" w14:textId="77777777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Kind regards,</w:t>
      </w:r>
    </w:p>
    <w:p w14:paraId="02E280C3" w14:textId="77777777" w:rsidR="007C6241" w:rsidRDefault="009D48DD">
      <w:pPr>
        <w:pStyle w:val="BodyA"/>
        <w:spacing w:after="120"/>
      </w:pPr>
      <w:r>
        <w:rPr>
          <w:rFonts w:ascii="Times New Roman" w:hAnsi="Times New Roman"/>
        </w:rPr>
        <w:t xml:space="preserve">Alejandrina </w:t>
      </w:r>
      <w:proofErr w:type="spellStart"/>
      <w:r>
        <w:rPr>
          <w:rFonts w:ascii="Times New Roman" w:hAnsi="Times New Roman"/>
        </w:rPr>
        <w:t>Cristia</w:t>
      </w:r>
      <w:proofErr w:type="spellEnd"/>
      <w:r>
        <w:rPr>
          <w:rFonts w:ascii="Times New Roman" w:hAnsi="Times New Roman"/>
        </w:rPr>
        <w:t>, on behalf of all authors</w:t>
      </w:r>
    </w:p>
    <w:sectPr w:rsidR="007C6241">
      <w:headerReference w:type="default" r:id="rId11"/>
      <w:footerReference w:type="default" r:id="rId12"/>
      <w:pgSz w:w="12240" w:h="15840"/>
      <w:pgMar w:top="993" w:right="1417" w:bottom="709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idl, Amanda H" w:date="2020-11-02T08:42:00Z" w:initials="SAH">
    <w:p w14:paraId="6D3C09AA" w14:textId="7CB3396A" w:rsidR="008C0C59" w:rsidRDefault="008C0C59">
      <w:pPr>
        <w:pStyle w:val="CommentText"/>
      </w:pPr>
      <w:r>
        <w:rPr>
          <w:rStyle w:val="CommentReference"/>
        </w:rPr>
        <w:annotationRef/>
      </w:r>
      <w:r>
        <w:t>Sounds better without the s</w:t>
      </w:r>
    </w:p>
  </w:comment>
  <w:comment w:id="30" w:author="Seidl, Amanda H" w:date="2020-11-02T08:57:00Z" w:initials="SAH">
    <w:p w14:paraId="6B5432C7" w14:textId="35A4AE4C" w:rsidR="008C0C59" w:rsidRDefault="008C0C59">
      <w:pPr>
        <w:pStyle w:val="CommentText"/>
      </w:pPr>
      <w:r>
        <w:rPr>
          <w:rStyle w:val="CommentReference"/>
        </w:rPr>
        <w:annotationRef/>
      </w:r>
      <w:r>
        <w:t xml:space="preserve">I think it might be best to add </w:t>
      </w:r>
      <w:proofErr w:type="spellStart"/>
      <w:r>
        <w:t>Belardi</w:t>
      </w:r>
      <w:proofErr w:type="spellEnd"/>
      <w:r>
        <w:t xml:space="preserve"> or someone else who does FXS or another NGS, since there is so little on AS here. What do you think, Lisa?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3C09AA" w15:done="0"/>
  <w15:commentEx w15:paraId="6B5432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A44F1" w16cex:dateUtc="2020-11-02T13:42:00Z"/>
  <w16cex:commentExtensible w16cex:durableId="234A485E" w16cex:dateUtc="2020-11-02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3C09AA" w16cid:durableId="234A44F1"/>
  <w16cid:commentId w16cid:paraId="6B5432C7" w16cid:durableId="234A48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23331" w14:textId="77777777" w:rsidR="009D48DD" w:rsidRDefault="009D48DD">
      <w:r>
        <w:separator/>
      </w:r>
    </w:p>
  </w:endnote>
  <w:endnote w:type="continuationSeparator" w:id="0">
    <w:p w14:paraId="1B146AD5" w14:textId="77777777" w:rsidR="009D48DD" w:rsidRDefault="009D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B3415" w14:textId="77777777" w:rsidR="007C6241" w:rsidRDefault="007C624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ADD08" w14:textId="77777777" w:rsidR="009D48DD" w:rsidRDefault="009D48DD">
      <w:r>
        <w:separator/>
      </w:r>
    </w:p>
  </w:footnote>
  <w:footnote w:type="continuationSeparator" w:id="0">
    <w:p w14:paraId="705E0782" w14:textId="77777777" w:rsidR="009D48DD" w:rsidRDefault="009D4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97E0" w14:textId="77777777" w:rsidR="007C6241" w:rsidRDefault="009D48DD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7B003E8" wp14:editId="2692B1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77B1C"/>
    <w:multiLevelType w:val="hybridMultilevel"/>
    <w:tmpl w:val="5CD48BAA"/>
    <w:styleLink w:val="Bullets"/>
    <w:lvl w:ilvl="0" w:tplc="836E961A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86F0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0304A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88484E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84121A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8D89C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CF72C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A69044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8AEF5A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AE77323"/>
    <w:multiLevelType w:val="hybridMultilevel"/>
    <w:tmpl w:val="5CD48BAA"/>
    <w:numStyleLink w:val="Bullets"/>
  </w:abstractNum>
  <w:num w:numId="1">
    <w:abstractNumId w:val="0"/>
  </w:num>
  <w:num w:numId="2">
    <w:abstractNumId w:val="1"/>
  </w:num>
  <w:num w:numId="3">
    <w:abstractNumId w:val="1"/>
    <w:lvlOverride w:ilvl="0">
      <w:lvl w:ilvl="0" w:tplc="1CCE5E8A">
        <w:start w:val="1"/>
        <w:numFmt w:val="bullet"/>
        <w:lvlText w:val="-"/>
        <w:lvlJc w:val="left"/>
        <w:pPr>
          <w:ind w:left="1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2BE5006">
        <w:start w:val="1"/>
        <w:numFmt w:val="bullet"/>
        <w:lvlText w:val="-"/>
        <w:lvlJc w:val="left"/>
        <w:pPr>
          <w:ind w:left="7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58C0A2">
        <w:start w:val="1"/>
        <w:numFmt w:val="bullet"/>
        <w:lvlText w:val="-"/>
        <w:lvlJc w:val="left"/>
        <w:pPr>
          <w:ind w:left="13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925334">
        <w:start w:val="1"/>
        <w:numFmt w:val="bullet"/>
        <w:lvlText w:val="-"/>
        <w:lvlJc w:val="left"/>
        <w:pPr>
          <w:ind w:left="19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D8E196">
        <w:start w:val="1"/>
        <w:numFmt w:val="bullet"/>
        <w:lvlText w:val="-"/>
        <w:lvlJc w:val="left"/>
        <w:pPr>
          <w:ind w:left="25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8C8F1A">
        <w:start w:val="1"/>
        <w:numFmt w:val="bullet"/>
        <w:lvlText w:val="-"/>
        <w:lvlJc w:val="left"/>
        <w:pPr>
          <w:ind w:left="31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C04D58">
        <w:start w:val="1"/>
        <w:numFmt w:val="bullet"/>
        <w:lvlText w:val="-"/>
        <w:lvlJc w:val="left"/>
        <w:pPr>
          <w:ind w:left="37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149FA2">
        <w:start w:val="1"/>
        <w:numFmt w:val="bullet"/>
        <w:lvlText w:val="-"/>
        <w:lvlJc w:val="left"/>
        <w:pPr>
          <w:ind w:left="43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6F6255A">
        <w:start w:val="1"/>
        <w:numFmt w:val="bullet"/>
        <w:lvlText w:val="-"/>
        <w:lvlJc w:val="left"/>
        <w:pPr>
          <w:ind w:left="49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idl, Amanda H">
    <w15:presenceInfo w15:providerId="AD" w15:userId="S::aseidl@purdue.edu::54ad3a21-d057-4c2b-aa7f-908142090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41"/>
    <w:rsid w:val="007C6241"/>
    <w:rsid w:val="008C0C59"/>
    <w:rsid w:val="009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E539"/>
  <w15:docId w15:val="{127C5301-D538-B642-A771-82B0E34F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C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5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423</Words>
  <Characters>2638</Characters>
  <Application>Microsoft Office Word</Application>
  <DocSecurity>0</DocSecurity>
  <Lines>119</Lines>
  <Paragraphs>54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Seidl, Amanda H</cp:lastModifiedBy>
  <cp:revision>2</cp:revision>
  <dcterms:created xsi:type="dcterms:W3CDTF">2020-11-02T13:41:00Z</dcterms:created>
  <dcterms:modified xsi:type="dcterms:W3CDTF">2020-11-02T13:58:00Z</dcterms:modified>
</cp:coreProperties>
</file>